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AE20" w14:textId="77777777" w:rsidR="00974E20" w:rsidRPr="00981AA2" w:rsidRDefault="00974E20" w:rsidP="00EC5AB6">
      <w:pPr>
        <w:spacing w:after="0" w:line="276" w:lineRule="auto"/>
        <w:rPr>
          <w:lang w:val="sv-SE"/>
        </w:rPr>
      </w:pPr>
      <w:bookmarkStart w:id="0" w:name="_heading=h.30j0zll" w:colFirst="0" w:colLast="0"/>
      <w:bookmarkEnd w:id="0"/>
    </w:p>
    <w:p w14:paraId="45F5B04E" w14:textId="0F787F6E" w:rsidR="00974E20" w:rsidRDefault="00981AA2" w:rsidP="00EC5AB6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22124AFB" wp14:editId="698B4441">
            <wp:extent cx="1727200" cy="2302933"/>
            <wp:effectExtent l="0" t="0" r="0" b="0"/>
            <wp:docPr id="1112760354" name="Picture 3" descr="Logo Transparan Warna – Institute of Research and Community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ansparan Warna – Institute of Research and Community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55" cy="23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4587" w14:textId="77777777" w:rsidR="00981AA2" w:rsidRDefault="00981AA2" w:rsidP="00EC5AB6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FFFFFF"/>
          <w:sz w:val="2"/>
          <w:szCs w:val="2"/>
        </w:rPr>
      </w:pPr>
      <w:bookmarkStart w:id="1" w:name="_Toc129069253"/>
      <w:bookmarkStart w:id="2" w:name="_Toc129070280"/>
      <w:r>
        <w:rPr>
          <w:rFonts w:ascii="Times New Roman" w:eastAsia="Times New Roman" w:hAnsi="Times New Roman" w:cs="Times New Roman"/>
          <w:b/>
          <w:color w:val="FFFFFF"/>
          <w:sz w:val="2"/>
          <w:szCs w:val="2"/>
        </w:rPr>
        <w:t>HALAMAN JUDUL</w:t>
      </w:r>
      <w:bookmarkEnd w:id="1"/>
      <w:bookmarkEnd w:id="2"/>
    </w:p>
    <w:p w14:paraId="154A2762" w14:textId="7BB5AAE3" w:rsidR="00981AA2" w:rsidRDefault="00277228" w:rsidP="00EC5AB6">
      <w:pPr>
        <w:spacing w:after="0" w:line="276" w:lineRule="auto"/>
        <w:jc w:val="center"/>
        <w:rPr>
          <w:b/>
          <w:sz w:val="28"/>
          <w:szCs w:val="28"/>
          <w:lang w:val="sv-SE"/>
        </w:rPr>
      </w:pPr>
      <w:proofErr w:type="spellStart"/>
      <w:r w:rsidRPr="00277228">
        <w:rPr>
          <w:b/>
          <w:sz w:val="28"/>
          <w:szCs w:val="28"/>
        </w:rPr>
        <w:t>Pengembangan</w:t>
      </w:r>
      <w:proofErr w:type="spellEnd"/>
      <w:r w:rsidRPr="00277228">
        <w:rPr>
          <w:b/>
          <w:sz w:val="28"/>
          <w:szCs w:val="28"/>
        </w:rPr>
        <w:t xml:space="preserve"> Model BERT </w:t>
      </w:r>
      <w:proofErr w:type="spellStart"/>
      <w:r w:rsidRPr="00277228">
        <w:rPr>
          <w:b/>
          <w:sz w:val="28"/>
          <w:szCs w:val="28"/>
        </w:rPr>
        <w:t>dengan</w:t>
      </w:r>
      <w:proofErr w:type="spellEnd"/>
      <w:r w:rsidRPr="00277228">
        <w:rPr>
          <w:b/>
          <w:sz w:val="28"/>
          <w:szCs w:val="28"/>
        </w:rPr>
        <w:t xml:space="preserve"> Metode Hybrid Summarization </w:t>
      </w:r>
      <w:proofErr w:type="spellStart"/>
      <w:r w:rsidRPr="00277228">
        <w:rPr>
          <w:b/>
          <w:sz w:val="28"/>
          <w:szCs w:val="28"/>
        </w:rPr>
        <w:t>untuk</w:t>
      </w:r>
      <w:proofErr w:type="spellEnd"/>
      <w:r w:rsidRPr="00277228">
        <w:rPr>
          <w:b/>
          <w:sz w:val="28"/>
          <w:szCs w:val="28"/>
        </w:rPr>
        <w:t xml:space="preserve"> </w:t>
      </w:r>
      <w:proofErr w:type="spellStart"/>
      <w:r w:rsidRPr="00277228">
        <w:rPr>
          <w:b/>
          <w:sz w:val="28"/>
          <w:szCs w:val="28"/>
        </w:rPr>
        <w:t>Ringkasan</w:t>
      </w:r>
      <w:proofErr w:type="spellEnd"/>
      <w:r w:rsidRPr="00277228">
        <w:rPr>
          <w:b/>
          <w:sz w:val="28"/>
          <w:szCs w:val="28"/>
        </w:rPr>
        <w:t xml:space="preserve"> </w:t>
      </w:r>
      <w:proofErr w:type="spellStart"/>
      <w:r w:rsidRPr="00277228">
        <w:rPr>
          <w:b/>
          <w:sz w:val="28"/>
          <w:szCs w:val="28"/>
        </w:rPr>
        <w:t>Otomatis</w:t>
      </w:r>
      <w:proofErr w:type="spellEnd"/>
      <w:r w:rsidRPr="00277228">
        <w:rPr>
          <w:b/>
          <w:sz w:val="28"/>
          <w:szCs w:val="28"/>
        </w:rPr>
        <w:t xml:space="preserve"> Tafsir Ayat Al-Qur'an</w:t>
      </w:r>
      <w:r w:rsidRPr="00277228">
        <w:rPr>
          <w:b/>
          <w:sz w:val="28"/>
          <w:szCs w:val="28"/>
          <w:lang w:val="sv-SE"/>
        </w:rPr>
        <w:t xml:space="preserve"> </w:t>
      </w:r>
    </w:p>
    <w:p w14:paraId="57574438" w14:textId="77777777" w:rsidR="00EC5AB6" w:rsidRDefault="00EC5AB6" w:rsidP="00EC5AB6">
      <w:pPr>
        <w:spacing w:after="0" w:line="276" w:lineRule="auto"/>
        <w:jc w:val="center"/>
        <w:rPr>
          <w:b/>
          <w:sz w:val="28"/>
          <w:szCs w:val="28"/>
          <w:lang w:val="sv-SE"/>
        </w:rPr>
      </w:pPr>
    </w:p>
    <w:p w14:paraId="50524587" w14:textId="2F91F31B" w:rsidR="00EC5AB6" w:rsidRPr="00981AA2" w:rsidRDefault="00EC5AB6" w:rsidP="00EC5AB6">
      <w:pPr>
        <w:spacing w:after="0" w:line="276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Proposal Skripsi </w:t>
      </w:r>
    </w:p>
    <w:p w14:paraId="2D4452AE" w14:textId="77777777" w:rsidR="00981AA2" w:rsidRDefault="00981AA2" w:rsidP="00EC5AB6">
      <w:pPr>
        <w:spacing w:after="0" w:line="276" w:lineRule="auto"/>
        <w:jc w:val="center"/>
        <w:rPr>
          <w:lang w:val="sv-SE"/>
        </w:rPr>
      </w:pPr>
      <w:r w:rsidRPr="00981AA2">
        <w:rPr>
          <w:lang w:val="sv-SE"/>
        </w:rPr>
        <w:t>diajukan sebagai salah satu sya</w:t>
      </w:r>
      <w:r>
        <w:rPr>
          <w:lang w:val="sv-SE"/>
        </w:rPr>
        <w:t xml:space="preserve">rat untuk memperoleh gelar </w:t>
      </w:r>
    </w:p>
    <w:p w14:paraId="52773B83" w14:textId="74CFB555" w:rsidR="00981AA2" w:rsidRDefault="00981AA2" w:rsidP="00EC5AB6">
      <w:pPr>
        <w:spacing w:after="0" w:line="276" w:lineRule="auto"/>
        <w:jc w:val="center"/>
        <w:rPr>
          <w:lang w:val="sv-SE"/>
        </w:rPr>
      </w:pPr>
      <w:r>
        <w:rPr>
          <w:lang w:val="sv-SE"/>
        </w:rPr>
        <w:t>Sarjana Komputer</w:t>
      </w:r>
    </w:p>
    <w:p w14:paraId="64D4EA54" w14:textId="77777777" w:rsidR="00981AA2" w:rsidRDefault="00981AA2" w:rsidP="00EC5AB6">
      <w:pPr>
        <w:spacing w:after="0" w:line="276" w:lineRule="auto"/>
        <w:jc w:val="center"/>
        <w:rPr>
          <w:lang w:val="sv-SE"/>
        </w:rPr>
      </w:pPr>
    </w:p>
    <w:p w14:paraId="6C2D21CE" w14:textId="5B8E2CB1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022C0FAC" w14:textId="77777777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1133B3F0" w14:textId="77777777" w:rsidR="00291517" w:rsidRDefault="00291517" w:rsidP="00EC5AB6">
      <w:pPr>
        <w:spacing w:after="0" w:line="276" w:lineRule="auto"/>
        <w:jc w:val="center"/>
        <w:rPr>
          <w:lang w:val="sv-SE"/>
        </w:rPr>
      </w:pPr>
    </w:p>
    <w:p w14:paraId="72217225" w14:textId="77777777" w:rsidR="00291517" w:rsidRDefault="00291517" w:rsidP="00EC5AB6">
      <w:pPr>
        <w:spacing w:after="0" w:line="276" w:lineRule="auto"/>
        <w:jc w:val="center"/>
        <w:rPr>
          <w:lang w:val="sv-SE"/>
        </w:rPr>
      </w:pPr>
    </w:p>
    <w:p w14:paraId="4C38ED84" w14:textId="77777777" w:rsidR="00074CDA" w:rsidRDefault="00074CDA" w:rsidP="00EC5AB6">
      <w:pPr>
        <w:spacing w:after="0" w:line="276" w:lineRule="auto"/>
        <w:jc w:val="center"/>
        <w:rPr>
          <w:lang w:val="sv-SE"/>
        </w:rPr>
      </w:pPr>
    </w:p>
    <w:p w14:paraId="1842C846" w14:textId="77777777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2FA5F389" w14:textId="6E9FD6B8" w:rsidR="00981AA2" w:rsidRDefault="00981AA2" w:rsidP="00EC5AB6">
      <w:pPr>
        <w:spacing w:after="0" w:line="276" w:lineRule="auto"/>
        <w:jc w:val="center"/>
        <w:rPr>
          <w:lang w:val="sv-SE"/>
        </w:rPr>
      </w:pPr>
      <w:r>
        <w:rPr>
          <w:lang w:val="sv-SE"/>
        </w:rPr>
        <w:t xml:space="preserve">oleh </w:t>
      </w:r>
    </w:p>
    <w:p w14:paraId="229C2705" w14:textId="4C3D0E32" w:rsidR="00981AA2" w:rsidRDefault="0022088C" w:rsidP="00EC5AB6">
      <w:pPr>
        <w:spacing w:after="0" w:line="276" w:lineRule="auto"/>
        <w:jc w:val="center"/>
        <w:rPr>
          <w:lang w:val="sv-SE"/>
        </w:rPr>
      </w:pPr>
      <w:r>
        <w:rPr>
          <w:lang w:val="sv-SE"/>
        </w:rPr>
        <w:t>Reiki Aziz Yoga Utama</w:t>
      </w:r>
    </w:p>
    <w:p w14:paraId="16F54D59" w14:textId="6918B27C" w:rsidR="00981AA2" w:rsidRPr="00981AA2" w:rsidRDefault="00981AA2" w:rsidP="00EC5AB6">
      <w:pPr>
        <w:spacing w:after="0" w:line="276" w:lineRule="auto"/>
        <w:jc w:val="center"/>
        <w:rPr>
          <w:b/>
          <w:lang w:val="sv-SE"/>
        </w:rPr>
      </w:pPr>
      <w:r>
        <w:rPr>
          <w:lang w:val="sv-SE"/>
        </w:rPr>
        <w:t>46114220</w:t>
      </w:r>
      <w:r w:rsidR="0022088C">
        <w:rPr>
          <w:lang w:val="sv-SE"/>
        </w:rPr>
        <w:t>55</w:t>
      </w:r>
    </w:p>
    <w:p w14:paraId="7D798064" w14:textId="77777777" w:rsidR="00974E20" w:rsidRPr="00981AA2" w:rsidRDefault="00974E20" w:rsidP="00EC5AB6">
      <w:pPr>
        <w:spacing w:after="0" w:line="276" w:lineRule="auto"/>
        <w:jc w:val="center"/>
        <w:rPr>
          <w:lang w:val="sv-SE"/>
        </w:rPr>
      </w:pPr>
    </w:p>
    <w:p w14:paraId="393F7749" w14:textId="77777777" w:rsidR="00974E20" w:rsidRDefault="00974E20" w:rsidP="00EC5AB6">
      <w:pPr>
        <w:spacing w:after="0" w:line="276" w:lineRule="auto"/>
        <w:jc w:val="center"/>
        <w:rPr>
          <w:lang w:val="sv-SE"/>
        </w:rPr>
      </w:pPr>
    </w:p>
    <w:p w14:paraId="750F96BF" w14:textId="77777777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77C66A6A" w14:textId="77777777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5B93A7FC" w14:textId="77777777" w:rsidR="00EC5AB6" w:rsidRDefault="00EC5AB6" w:rsidP="00EC5AB6">
      <w:pPr>
        <w:spacing w:after="0" w:line="276" w:lineRule="auto"/>
        <w:jc w:val="center"/>
        <w:rPr>
          <w:lang w:val="sv-SE"/>
        </w:rPr>
      </w:pPr>
    </w:p>
    <w:p w14:paraId="39F0F6F1" w14:textId="77777777" w:rsidR="00291517" w:rsidRDefault="00291517" w:rsidP="00EC5AB6">
      <w:pPr>
        <w:spacing w:after="0" w:line="276" w:lineRule="auto"/>
        <w:jc w:val="center"/>
        <w:rPr>
          <w:lang w:val="sv-SE"/>
        </w:rPr>
      </w:pPr>
    </w:p>
    <w:p w14:paraId="52D00834" w14:textId="77777777" w:rsidR="00974E20" w:rsidRPr="00981AA2" w:rsidRDefault="00974E20" w:rsidP="00EC5AB6">
      <w:pPr>
        <w:spacing w:after="0" w:line="276" w:lineRule="auto"/>
        <w:jc w:val="center"/>
        <w:rPr>
          <w:lang w:val="sv-SE"/>
        </w:rPr>
      </w:pPr>
    </w:p>
    <w:p w14:paraId="11D7A72F" w14:textId="77777777" w:rsidR="00974E20" w:rsidRPr="00981AA2" w:rsidRDefault="00974E20" w:rsidP="00EC5AB6">
      <w:pPr>
        <w:spacing w:after="0" w:line="276" w:lineRule="auto"/>
        <w:jc w:val="center"/>
        <w:rPr>
          <w:lang w:val="sv-SE"/>
        </w:rPr>
      </w:pPr>
    </w:p>
    <w:p w14:paraId="193565F5" w14:textId="626BDEEE" w:rsidR="00974E20" w:rsidRPr="00981AA2" w:rsidRDefault="00745E3A" w:rsidP="00EC5AB6">
      <w:pPr>
        <w:spacing w:after="0" w:line="276" w:lineRule="auto"/>
        <w:jc w:val="center"/>
        <w:rPr>
          <w:b/>
          <w:lang w:val="sv-SE"/>
        </w:rPr>
      </w:pPr>
      <w:bookmarkStart w:id="3" w:name="_heading=h.1fob9te" w:colFirst="0" w:colLast="0"/>
      <w:bookmarkEnd w:id="3"/>
      <w:r w:rsidRPr="00981AA2">
        <w:rPr>
          <w:b/>
          <w:lang w:val="sv-SE"/>
        </w:rPr>
        <w:t xml:space="preserve"> TEKNIK INFORMATIKA</w:t>
      </w:r>
    </w:p>
    <w:p w14:paraId="30951E1A" w14:textId="33CD22B2" w:rsidR="00974E20" w:rsidRPr="00981AA2" w:rsidRDefault="00745E3A" w:rsidP="00EC5AB6">
      <w:pPr>
        <w:spacing w:after="0" w:line="276" w:lineRule="auto"/>
        <w:jc w:val="center"/>
        <w:rPr>
          <w:b/>
          <w:lang w:val="sv-SE"/>
        </w:rPr>
      </w:pPr>
      <w:r w:rsidRPr="00981AA2">
        <w:rPr>
          <w:b/>
          <w:lang w:val="sv-SE"/>
        </w:rPr>
        <w:t xml:space="preserve">FAKULTAS </w:t>
      </w:r>
      <w:r w:rsidR="00981AA2">
        <w:rPr>
          <w:b/>
          <w:lang w:val="sv-SE"/>
        </w:rPr>
        <w:t>MATEMATIKA DAN ILMU PENGETAHUAN ALAM</w:t>
      </w:r>
    </w:p>
    <w:p w14:paraId="63B0AAD4" w14:textId="1EBDEB47" w:rsidR="00974E20" w:rsidRPr="00981AA2" w:rsidRDefault="00745E3A" w:rsidP="00EC5AB6">
      <w:pPr>
        <w:spacing w:after="0" w:line="276" w:lineRule="auto"/>
        <w:jc w:val="center"/>
        <w:rPr>
          <w:b/>
          <w:lang w:val="sv-SE"/>
        </w:rPr>
      </w:pPr>
      <w:r w:rsidRPr="00981AA2">
        <w:rPr>
          <w:b/>
          <w:lang w:val="sv-SE"/>
        </w:rPr>
        <w:t xml:space="preserve">UNIVERSITAS </w:t>
      </w:r>
      <w:r w:rsidR="00981AA2">
        <w:rPr>
          <w:b/>
          <w:lang w:val="sv-SE"/>
        </w:rPr>
        <w:t>NEGERI SEMARANG</w:t>
      </w:r>
    </w:p>
    <w:p w14:paraId="2A84B89C" w14:textId="77777777" w:rsidR="0022088C" w:rsidRDefault="00981AA2" w:rsidP="001C0E1D">
      <w:pPr>
        <w:spacing w:after="0" w:line="276" w:lineRule="auto"/>
        <w:jc w:val="center"/>
        <w:rPr>
          <w:b/>
        </w:rPr>
      </w:pPr>
      <w:r>
        <w:rPr>
          <w:b/>
        </w:rPr>
        <w:t>SEMARANG</w:t>
      </w:r>
    </w:p>
    <w:p w14:paraId="0F0BBBF9" w14:textId="2FBE16FD" w:rsidR="00F36878" w:rsidRDefault="00981AA2" w:rsidP="001C0E1D">
      <w:pPr>
        <w:spacing w:after="0" w:line="276" w:lineRule="auto"/>
        <w:jc w:val="center"/>
        <w:rPr>
          <w:b/>
        </w:rPr>
      </w:pPr>
      <w:r>
        <w:rPr>
          <w:b/>
        </w:rPr>
        <w:t xml:space="preserve"> 2024</w:t>
      </w:r>
    </w:p>
    <w:p w14:paraId="6C5764E1" w14:textId="1EBA66E5" w:rsidR="001C0E1D" w:rsidRDefault="001C0E1D" w:rsidP="001C0E1D">
      <w:pPr>
        <w:spacing w:after="0" w:line="276" w:lineRule="auto"/>
        <w:jc w:val="center"/>
        <w:rPr>
          <w:b/>
        </w:rPr>
      </w:pPr>
      <w:r>
        <w:rPr>
          <w:b/>
        </w:rPr>
        <w:lastRenderedPageBreak/>
        <w:t>PERSETUJUAN PEMBIMBING</w:t>
      </w:r>
    </w:p>
    <w:p w14:paraId="6BE93AAE" w14:textId="77777777" w:rsidR="001C0E1D" w:rsidRDefault="001C0E1D" w:rsidP="001C0E1D">
      <w:pPr>
        <w:spacing w:after="0" w:line="276" w:lineRule="auto"/>
        <w:rPr>
          <w:b/>
        </w:rPr>
      </w:pPr>
    </w:p>
    <w:p w14:paraId="73E072F6" w14:textId="77777777" w:rsidR="001C0E1D" w:rsidRDefault="001C0E1D" w:rsidP="001C0E1D">
      <w:pPr>
        <w:spacing w:after="0" w:line="276" w:lineRule="auto"/>
        <w:rPr>
          <w:b/>
        </w:rPr>
      </w:pPr>
    </w:p>
    <w:p w14:paraId="77994D84" w14:textId="17199867" w:rsidR="001C0E1D" w:rsidRDefault="001C0E1D" w:rsidP="001C0E1D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berjudul</w:t>
      </w:r>
      <w:proofErr w:type="spellEnd"/>
      <w:r>
        <w:rPr>
          <w:bCs/>
        </w:rPr>
        <w:t xml:space="preserve"> “</w:t>
      </w:r>
      <w:bookmarkStart w:id="4" w:name="_Hlk176508391"/>
      <w:proofErr w:type="spellStart"/>
      <w:r w:rsidR="00277228">
        <w:t>Pengembangan</w:t>
      </w:r>
      <w:proofErr w:type="spellEnd"/>
      <w:r w:rsidR="00277228">
        <w:t xml:space="preserve"> Model BERT </w:t>
      </w:r>
      <w:proofErr w:type="spellStart"/>
      <w:r w:rsidR="00277228">
        <w:t>dengan</w:t>
      </w:r>
      <w:proofErr w:type="spellEnd"/>
      <w:r w:rsidR="00277228">
        <w:t xml:space="preserve"> Metode Hybrid Summarization </w:t>
      </w:r>
      <w:proofErr w:type="spellStart"/>
      <w:r w:rsidR="00277228">
        <w:t>untuk</w:t>
      </w:r>
      <w:proofErr w:type="spellEnd"/>
      <w:r w:rsidR="00277228">
        <w:t xml:space="preserve"> </w:t>
      </w:r>
      <w:proofErr w:type="spellStart"/>
      <w:r w:rsidR="00277228">
        <w:t>Ringkasan</w:t>
      </w:r>
      <w:proofErr w:type="spellEnd"/>
      <w:r w:rsidR="00277228">
        <w:t xml:space="preserve"> </w:t>
      </w:r>
      <w:proofErr w:type="spellStart"/>
      <w:r w:rsidR="00277228">
        <w:t>Otomatis</w:t>
      </w:r>
      <w:proofErr w:type="spellEnd"/>
      <w:r w:rsidR="00277228">
        <w:t xml:space="preserve"> Tafsir</w:t>
      </w:r>
      <w:r w:rsidR="00277228">
        <w:t xml:space="preserve"> Ayat</w:t>
      </w:r>
      <w:r w:rsidR="00277228">
        <w:t xml:space="preserve"> Al-Qur'an</w:t>
      </w:r>
      <w:bookmarkEnd w:id="4"/>
      <w:r>
        <w:rPr>
          <w:bCs/>
        </w:rPr>
        <w:t xml:space="preserve">” yang </w:t>
      </w:r>
      <w:proofErr w:type="spellStart"/>
      <w:r>
        <w:rPr>
          <w:bCs/>
        </w:rPr>
        <w:t>disusun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oleh</w:t>
      </w:r>
      <w:r w:rsidR="00277228">
        <w:rPr>
          <w:bCs/>
        </w:rPr>
        <w:t xml:space="preserve"> :</w:t>
      </w:r>
      <w:proofErr w:type="gramEnd"/>
    </w:p>
    <w:p w14:paraId="164E2E73" w14:textId="0B908991" w:rsidR="001C0E1D" w:rsidRDefault="001C0E1D" w:rsidP="001C0E1D">
      <w:pPr>
        <w:spacing w:after="0" w:line="276" w:lineRule="auto"/>
        <w:ind w:left="284"/>
        <w:jc w:val="both"/>
        <w:rPr>
          <w:bCs/>
        </w:rPr>
      </w:pPr>
      <w:proofErr w:type="spellStart"/>
      <w:r>
        <w:rPr>
          <w:bCs/>
        </w:rPr>
        <w:t>nama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 w:rsidR="0022088C">
        <w:rPr>
          <w:bCs/>
        </w:rPr>
        <w:t>Reiki Aziz Yoga Utama</w:t>
      </w:r>
    </w:p>
    <w:p w14:paraId="5F8CBB43" w14:textId="1DED02D0" w:rsidR="001C0E1D" w:rsidRDefault="001C0E1D" w:rsidP="001C0E1D">
      <w:pPr>
        <w:spacing w:after="0" w:line="276" w:lineRule="auto"/>
        <w:ind w:left="284"/>
        <w:jc w:val="both"/>
        <w:rPr>
          <w:bCs/>
        </w:rPr>
      </w:pPr>
      <w:r>
        <w:rPr>
          <w:bCs/>
        </w:rPr>
        <w:t>NIM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46114220</w:t>
      </w:r>
      <w:r w:rsidR="0022088C">
        <w:rPr>
          <w:bCs/>
        </w:rPr>
        <w:t>55</w:t>
      </w:r>
    </w:p>
    <w:p w14:paraId="449A0731" w14:textId="77777777" w:rsidR="001C0E1D" w:rsidRDefault="001C0E1D" w:rsidP="001C0E1D">
      <w:pPr>
        <w:spacing w:after="0" w:line="276" w:lineRule="auto"/>
        <w:ind w:left="284"/>
        <w:jc w:val="both"/>
        <w:rPr>
          <w:bCs/>
          <w:lang w:val="sv-SE"/>
        </w:rPr>
      </w:pPr>
      <w:r w:rsidRPr="001C0E1D">
        <w:rPr>
          <w:bCs/>
          <w:lang w:val="sv-SE"/>
        </w:rPr>
        <w:t>Prodi/Fakultas</w:t>
      </w:r>
      <w:r w:rsidRPr="001C0E1D">
        <w:rPr>
          <w:bCs/>
          <w:lang w:val="sv-SE"/>
        </w:rPr>
        <w:tab/>
      </w:r>
      <w:r w:rsidRPr="001C0E1D">
        <w:rPr>
          <w:bCs/>
          <w:lang w:val="sv-SE"/>
        </w:rPr>
        <w:tab/>
        <w:t>: Teknik Informatika/M</w:t>
      </w:r>
      <w:r>
        <w:rPr>
          <w:bCs/>
          <w:lang w:val="sv-SE"/>
        </w:rPr>
        <w:t xml:space="preserve">atematika dan Ilmu </w:t>
      </w:r>
    </w:p>
    <w:p w14:paraId="15A772CF" w14:textId="020C8616" w:rsidR="001C0E1D" w:rsidRDefault="001C0E1D" w:rsidP="001C0E1D">
      <w:pPr>
        <w:spacing w:after="0" w:line="276" w:lineRule="auto"/>
        <w:ind w:left="2444" w:firstLine="436"/>
        <w:jc w:val="both"/>
        <w:rPr>
          <w:bCs/>
          <w:lang w:val="sv-SE"/>
        </w:rPr>
      </w:pPr>
      <w:r>
        <w:rPr>
          <w:bCs/>
          <w:lang w:val="sv-SE"/>
        </w:rPr>
        <w:t xml:space="preserve">   Pengetahuan Alam</w:t>
      </w:r>
    </w:p>
    <w:p w14:paraId="26EFF638" w14:textId="77777777" w:rsidR="00AD6E84" w:rsidRDefault="00AD6E84" w:rsidP="00AD6E84">
      <w:pPr>
        <w:spacing w:after="0" w:line="276" w:lineRule="auto"/>
        <w:jc w:val="both"/>
        <w:rPr>
          <w:bCs/>
          <w:lang w:val="sv-SE"/>
        </w:rPr>
      </w:pPr>
    </w:p>
    <w:p w14:paraId="5D648FFD" w14:textId="77777777" w:rsidR="00AD6E84" w:rsidRDefault="00AD6E84" w:rsidP="00AD6E84">
      <w:pPr>
        <w:spacing w:after="0" w:line="276" w:lineRule="auto"/>
        <w:jc w:val="both"/>
        <w:rPr>
          <w:bCs/>
          <w:lang w:val="sv-SE"/>
        </w:rPr>
      </w:pPr>
    </w:p>
    <w:p w14:paraId="4819752A" w14:textId="17C9C1DA" w:rsidR="00AD6E84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  <w:r>
        <w:rPr>
          <w:bCs/>
          <w:lang w:val="sv-SE"/>
        </w:rPr>
        <w:t>Semarang, 06 September 2024</w:t>
      </w:r>
    </w:p>
    <w:p w14:paraId="560B2C33" w14:textId="4B3AB6E4" w:rsidR="00AD6E84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  <w:r>
        <w:rPr>
          <w:bCs/>
          <w:lang w:val="sv-SE"/>
        </w:rPr>
        <w:t xml:space="preserve">Belum ditentukan </w:t>
      </w:r>
    </w:p>
    <w:p w14:paraId="2860F645" w14:textId="77777777" w:rsidR="00AD6E84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</w:p>
    <w:p w14:paraId="35B22084" w14:textId="77777777" w:rsidR="00AD6E84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</w:p>
    <w:p w14:paraId="58CB75E4" w14:textId="77777777" w:rsidR="00AD6E84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</w:p>
    <w:p w14:paraId="2F4313AA" w14:textId="2E97F972" w:rsidR="00AD6E84" w:rsidRPr="001C0E1D" w:rsidRDefault="00AD6E84" w:rsidP="00AD6E84">
      <w:pPr>
        <w:spacing w:after="0" w:line="276" w:lineRule="auto"/>
        <w:ind w:left="4320"/>
        <w:jc w:val="both"/>
        <w:rPr>
          <w:bCs/>
          <w:lang w:val="sv-SE"/>
        </w:rPr>
      </w:pPr>
      <w:r>
        <w:rPr>
          <w:bCs/>
          <w:lang w:val="sv-SE"/>
        </w:rPr>
        <w:t>Belum ditentukan &amp; NIP</w:t>
      </w:r>
    </w:p>
    <w:p w14:paraId="1DE7DB04" w14:textId="77777777" w:rsidR="001C0E1D" w:rsidRPr="001C0E1D" w:rsidRDefault="001C0E1D" w:rsidP="001C0E1D">
      <w:pPr>
        <w:spacing w:after="0" w:line="276" w:lineRule="auto"/>
        <w:rPr>
          <w:b/>
          <w:lang w:val="sv-SE"/>
        </w:rPr>
      </w:pPr>
    </w:p>
    <w:p w14:paraId="4FFCC21F" w14:textId="77777777" w:rsidR="004E6FC1" w:rsidRPr="001C0E1D" w:rsidRDefault="004E6FC1" w:rsidP="00EC5AB6">
      <w:pPr>
        <w:spacing w:after="0" w:line="276" w:lineRule="auto"/>
        <w:jc w:val="center"/>
        <w:rPr>
          <w:b/>
          <w:lang w:val="sv-SE"/>
        </w:rPr>
      </w:pPr>
    </w:p>
    <w:p w14:paraId="245ED41A" w14:textId="6EB2AE5F" w:rsidR="00064351" w:rsidRPr="001C0E1D" w:rsidRDefault="00064351" w:rsidP="00EC5AB6">
      <w:pPr>
        <w:spacing w:after="0" w:line="276" w:lineRule="auto"/>
        <w:jc w:val="center"/>
        <w:rPr>
          <w:b/>
          <w:lang w:val="sv-SE"/>
        </w:rPr>
        <w:sectPr w:rsidR="00064351" w:rsidRPr="001C0E1D" w:rsidSect="00F36878">
          <w:footerReference w:type="default" r:id="rId10"/>
          <w:footerReference w:type="first" r:id="rId11"/>
          <w:pgSz w:w="11907" w:h="16840"/>
          <w:pgMar w:top="1701" w:right="1701" w:bottom="1701" w:left="2268" w:header="720" w:footer="720" w:gutter="0"/>
          <w:pgNumType w:start="1"/>
          <w:cols w:space="720"/>
        </w:sectPr>
      </w:pPr>
    </w:p>
    <w:p w14:paraId="64FBAD07" w14:textId="77777777" w:rsidR="00974E20" w:rsidRDefault="00745E3A" w:rsidP="00EC5AB6">
      <w:pPr>
        <w:pStyle w:val="Heading1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FFFFFF"/>
          <w:sz w:val="2"/>
          <w:szCs w:val="2"/>
        </w:rPr>
      </w:pPr>
      <w:bookmarkStart w:id="5" w:name="_Toc129070281"/>
      <w:r>
        <w:rPr>
          <w:rFonts w:ascii="Times New Roman" w:eastAsia="Times New Roman" w:hAnsi="Times New Roman" w:cs="Times New Roman"/>
          <w:b/>
          <w:color w:val="FFFFFF"/>
          <w:sz w:val="2"/>
          <w:szCs w:val="2"/>
        </w:rPr>
        <w:t>HALAMAN PENGAJUAN</w:t>
      </w:r>
      <w:bookmarkEnd w:id="5"/>
    </w:p>
    <w:p w14:paraId="5C2D4CA0" w14:textId="597B7FBC" w:rsidR="00277228" w:rsidRDefault="00277228" w:rsidP="00EC5AB6">
      <w:pPr>
        <w:spacing w:line="276" w:lineRule="auto"/>
        <w:jc w:val="both"/>
        <w:rPr>
          <w:lang w:val="sv-SE"/>
        </w:rPr>
      </w:pPr>
    </w:p>
    <w:p w14:paraId="71E03546" w14:textId="77777777" w:rsidR="00277228" w:rsidRDefault="00277228">
      <w:pPr>
        <w:rPr>
          <w:lang w:val="sv-SE"/>
        </w:rPr>
      </w:pPr>
      <w:r>
        <w:rPr>
          <w:lang w:val="sv-SE"/>
        </w:rPr>
        <w:br w:type="page"/>
      </w:r>
    </w:p>
    <w:p w14:paraId="0BC68225" w14:textId="45D6D1D0" w:rsidR="00974E20" w:rsidRDefault="00277228" w:rsidP="00277228">
      <w:pPr>
        <w:spacing w:line="276" w:lineRule="auto"/>
        <w:jc w:val="both"/>
        <w:rPr>
          <w:b/>
        </w:rPr>
      </w:pPr>
      <w:r>
        <w:rPr>
          <w:b/>
        </w:rPr>
        <w:lastRenderedPageBreak/>
        <w:t>Bab I</w:t>
      </w:r>
    </w:p>
    <w:p w14:paraId="7035C97C" w14:textId="19287BBA" w:rsidR="001D73E0" w:rsidDel="009B5597" w:rsidRDefault="00277228" w:rsidP="00EC5AB6">
      <w:pPr>
        <w:spacing w:line="276" w:lineRule="auto"/>
        <w:jc w:val="both"/>
        <w:rPr>
          <w:del w:id="6" w:author="4611422055" w:date="2024-09-06T09:56:00Z"/>
          <w:b/>
        </w:rPr>
      </w:pPr>
      <w:r>
        <w:rPr>
          <w:b/>
        </w:rPr>
        <w:t>Pendahuluan</w:t>
      </w:r>
    </w:p>
    <w:p w14:paraId="411F45A5" w14:textId="41A6CF92" w:rsidR="009B5597" w:rsidRDefault="009B5597" w:rsidP="00EC5AB6">
      <w:pPr>
        <w:spacing w:line="276" w:lineRule="auto"/>
        <w:jc w:val="both"/>
        <w:rPr>
          <w:ins w:id="7" w:author="4611422055" w:date="2024-09-06T09:56:00Z"/>
          <w:b/>
        </w:rPr>
      </w:pPr>
      <w:ins w:id="8" w:author="4611422055" w:date="2024-09-06T09:56:00Z">
        <w:r>
          <w:rPr>
            <w:b/>
          </w:rPr>
          <w:t xml:space="preserve">1.1 </w:t>
        </w:r>
        <w:proofErr w:type="spellStart"/>
        <w:r>
          <w:rPr>
            <w:b/>
          </w:rPr>
          <w:t>latar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belakang</w:t>
        </w:r>
        <w:proofErr w:type="spellEnd"/>
      </w:ins>
    </w:p>
    <w:p w14:paraId="3775E4C6" w14:textId="585C8EC6" w:rsidR="009B5597" w:rsidRPr="009B5597" w:rsidRDefault="009B5597" w:rsidP="00EC5AB6">
      <w:pPr>
        <w:spacing w:line="276" w:lineRule="auto"/>
        <w:jc w:val="both"/>
        <w:rPr>
          <w:ins w:id="9" w:author="4611422055" w:date="2024-09-06T09:56:00Z"/>
          <w:b/>
        </w:rPr>
      </w:pPr>
      <w:ins w:id="10" w:author="4611422055" w:date="2024-09-06T09:56:00Z">
        <w:r w:rsidRPr="009B5597">
          <w:t xml:space="preserve">Al-Qur'an </w:t>
        </w:r>
        <w:proofErr w:type="spellStart"/>
        <w:r w:rsidRPr="009B5597">
          <w:t>merupakan</w:t>
        </w:r>
        <w:proofErr w:type="spellEnd"/>
        <w:r w:rsidRPr="009B5597">
          <w:t xml:space="preserve"> kitab </w:t>
        </w:r>
        <w:proofErr w:type="spellStart"/>
        <w:r w:rsidRPr="009B5597">
          <w:t>suci</w:t>
        </w:r>
        <w:proofErr w:type="spellEnd"/>
        <w:r w:rsidRPr="009B5597">
          <w:t xml:space="preserve"> </w:t>
        </w:r>
        <w:proofErr w:type="spellStart"/>
        <w:r w:rsidRPr="009B5597">
          <w:t>umat</w:t>
        </w:r>
        <w:proofErr w:type="spellEnd"/>
        <w:r w:rsidRPr="009B5597">
          <w:t xml:space="preserve"> Islam yang </w:t>
        </w:r>
        <w:proofErr w:type="spellStart"/>
        <w:r w:rsidRPr="009B5597">
          <w:t>menjadi</w:t>
        </w:r>
        <w:proofErr w:type="spellEnd"/>
        <w:r w:rsidRPr="009B5597">
          <w:t xml:space="preserve"> </w:t>
        </w:r>
        <w:proofErr w:type="spellStart"/>
        <w:r w:rsidRPr="009B5597">
          <w:t>sumber</w:t>
        </w:r>
        <w:proofErr w:type="spellEnd"/>
        <w:r w:rsidRPr="009B5597">
          <w:t xml:space="preserve"> </w:t>
        </w:r>
        <w:proofErr w:type="spellStart"/>
        <w:r w:rsidRPr="009B5597">
          <w:t>utama</w:t>
        </w:r>
        <w:proofErr w:type="spellEnd"/>
        <w:r w:rsidRPr="009B5597">
          <w:t xml:space="preserve"> </w:t>
        </w:r>
        <w:proofErr w:type="spellStart"/>
        <w:r w:rsidRPr="009B5597">
          <w:t>ajaran</w:t>
        </w:r>
        <w:proofErr w:type="spellEnd"/>
        <w:r w:rsidRPr="009B5597">
          <w:t xml:space="preserve"> agama. Dalam </w:t>
        </w:r>
        <w:proofErr w:type="spellStart"/>
        <w:r w:rsidRPr="009B5597">
          <w:t>praktiknya</w:t>
        </w:r>
        <w:proofErr w:type="spellEnd"/>
        <w:r w:rsidRPr="009B5597">
          <w:t xml:space="preserve">, </w:t>
        </w:r>
        <w:proofErr w:type="spellStart"/>
        <w:r w:rsidRPr="009B5597">
          <w:t>pemahaman</w:t>
        </w:r>
        <w:proofErr w:type="spellEnd"/>
        <w:r w:rsidRPr="009B5597">
          <w:t xml:space="preserve"> </w:t>
        </w:r>
        <w:proofErr w:type="spellStart"/>
        <w:r w:rsidRPr="009B5597">
          <w:t>terhadap</w:t>
        </w:r>
        <w:proofErr w:type="spellEnd"/>
        <w:r w:rsidRPr="009B5597">
          <w:t xml:space="preserve"> Al-Qur'an </w:t>
        </w:r>
        <w:proofErr w:type="spellStart"/>
        <w:r w:rsidRPr="009B5597">
          <w:t>seringkali</w:t>
        </w:r>
        <w:proofErr w:type="spellEnd"/>
        <w:r w:rsidRPr="009B5597">
          <w:t xml:space="preserve"> </w:t>
        </w:r>
        <w:proofErr w:type="spellStart"/>
        <w:r w:rsidRPr="009B5597">
          <w:t>membutuhkan</w:t>
        </w:r>
        <w:proofErr w:type="spellEnd"/>
        <w:r w:rsidRPr="009B5597">
          <w:t xml:space="preserve"> </w:t>
        </w:r>
        <w:proofErr w:type="spellStart"/>
        <w:r w:rsidRPr="009B5597">
          <w:t>penjelasan</w:t>
        </w:r>
        <w:proofErr w:type="spellEnd"/>
        <w:r w:rsidRPr="009B5597">
          <w:t xml:space="preserve"> </w:t>
        </w:r>
        <w:proofErr w:type="spellStart"/>
        <w:r w:rsidRPr="009B5597">
          <w:t>atau</w:t>
        </w:r>
        <w:proofErr w:type="spellEnd"/>
        <w:r w:rsidRPr="009B5597">
          <w:t xml:space="preserve"> tafsir yang </w:t>
        </w:r>
        <w:proofErr w:type="spellStart"/>
        <w:r w:rsidRPr="009B5597">
          <w:t>mendalam</w:t>
        </w:r>
        <w:proofErr w:type="spellEnd"/>
        <w:r w:rsidRPr="009B5597">
          <w:t xml:space="preserve"> agar </w:t>
        </w:r>
        <w:proofErr w:type="spellStart"/>
        <w:r w:rsidRPr="009B5597">
          <w:t>pesan</w:t>
        </w:r>
        <w:proofErr w:type="spellEnd"/>
        <w:r w:rsidRPr="009B5597">
          <w:t xml:space="preserve"> yang </w:t>
        </w:r>
        <w:proofErr w:type="spellStart"/>
        <w:r w:rsidRPr="009B5597">
          <w:t>terkandung</w:t>
        </w:r>
        <w:proofErr w:type="spellEnd"/>
        <w:r w:rsidRPr="009B5597">
          <w:t xml:space="preserve"> </w:t>
        </w:r>
        <w:proofErr w:type="spellStart"/>
        <w:r w:rsidRPr="009B5597">
          <w:t>dapat</w:t>
        </w:r>
        <w:proofErr w:type="spellEnd"/>
        <w:r w:rsidRPr="009B5597">
          <w:t xml:space="preserve"> </w:t>
        </w:r>
        <w:proofErr w:type="spellStart"/>
        <w:r w:rsidRPr="009B5597">
          <w:t>dimengerti</w:t>
        </w:r>
        <w:proofErr w:type="spellEnd"/>
        <w:r w:rsidRPr="009B5597">
          <w:t xml:space="preserve"> oleh </w:t>
        </w:r>
        <w:proofErr w:type="spellStart"/>
        <w:r w:rsidRPr="009B5597">
          <w:t>berbagai</w:t>
        </w:r>
        <w:proofErr w:type="spellEnd"/>
        <w:r w:rsidRPr="009B5597">
          <w:t xml:space="preserve"> </w:t>
        </w:r>
        <w:proofErr w:type="spellStart"/>
        <w:r w:rsidRPr="009B5597">
          <w:t>kalangan</w:t>
        </w:r>
        <w:proofErr w:type="spellEnd"/>
        <w:r w:rsidRPr="009B5597">
          <w:t xml:space="preserve">. Tafsir Al-Qur'an </w:t>
        </w:r>
        <w:proofErr w:type="spellStart"/>
        <w:r w:rsidRPr="009B5597">
          <w:t>adalah</w:t>
        </w:r>
        <w:proofErr w:type="spellEnd"/>
        <w:r w:rsidRPr="009B5597">
          <w:t xml:space="preserve"> </w:t>
        </w:r>
        <w:proofErr w:type="spellStart"/>
        <w:r w:rsidRPr="009B5597">
          <w:t>karya</w:t>
        </w:r>
        <w:proofErr w:type="spellEnd"/>
        <w:r w:rsidRPr="009B5597">
          <w:t xml:space="preserve"> </w:t>
        </w:r>
        <w:proofErr w:type="spellStart"/>
        <w:r w:rsidRPr="009B5597">
          <w:t>ilmiah</w:t>
        </w:r>
        <w:proofErr w:type="spellEnd"/>
        <w:r w:rsidRPr="009B5597">
          <w:t xml:space="preserve"> yang </w:t>
        </w:r>
        <w:proofErr w:type="spellStart"/>
        <w:r w:rsidRPr="009B5597">
          <w:t>menjelaskan</w:t>
        </w:r>
        <w:proofErr w:type="spellEnd"/>
        <w:r w:rsidRPr="009B5597">
          <w:t xml:space="preserve"> </w:t>
        </w:r>
        <w:proofErr w:type="spellStart"/>
        <w:r w:rsidRPr="009B5597">
          <w:t>makna</w:t>
        </w:r>
        <w:proofErr w:type="spellEnd"/>
        <w:r w:rsidRPr="009B5597">
          <w:t xml:space="preserve"> </w:t>
        </w:r>
        <w:proofErr w:type="spellStart"/>
        <w:r w:rsidRPr="009B5597">
          <w:t>ayat-ayat</w:t>
        </w:r>
        <w:proofErr w:type="spellEnd"/>
        <w:r w:rsidRPr="009B5597">
          <w:t xml:space="preserve"> Al-Qur'an </w:t>
        </w:r>
        <w:proofErr w:type="spellStart"/>
        <w:r w:rsidRPr="009B5597">
          <w:t>secara</w:t>
        </w:r>
        <w:proofErr w:type="spellEnd"/>
        <w:r w:rsidRPr="009B5597">
          <w:t xml:space="preserve"> </w:t>
        </w:r>
        <w:proofErr w:type="spellStart"/>
        <w:r w:rsidRPr="009B5597">
          <w:t>mendetail</w:t>
        </w:r>
        <w:proofErr w:type="spellEnd"/>
        <w:r w:rsidRPr="009B5597">
          <w:t xml:space="preserve">, </w:t>
        </w:r>
        <w:proofErr w:type="spellStart"/>
        <w:r w:rsidRPr="009B5597">
          <w:t>baik</w:t>
        </w:r>
        <w:proofErr w:type="spellEnd"/>
        <w:r w:rsidRPr="009B5597">
          <w:t xml:space="preserve"> </w:t>
        </w:r>
        <w:proofErr w:type="spellStart"/>
        <w:r w:rsidRPr="009B5597">
          <w:t>dalam</w:t>
        </w:r>
        <w:proofErr w:type="spellEnd"/>
        <w:r w:rsidRPr="009B5597">
          <w:t xml:space="preserve"> </w:t>
        </w:r>
        <w:proofErr w:type="spellStart"/>
        <w:r w:rsidRPr="009B5597">
          <w:t>bahasa</w:t>
        </w:r>
        <w:proofErr w:type="spellEnd"/>
        <w:r w:rsidRPr="009B5597">
          <w:t xml:space="preserve"> Arab </w:t>
        </w:r>
        <w:proofErr w:type="spellStart"/>
        <w:r w:rsidRPr="009B5597">
          <w:t>maupun</w:t>
        </w:r>
        <w:proofErr w:type="spellEnd"/>
        <w:r w:rsidRPr="009B5597">
          <w:t xml:space="preserve"> </w:t>
        </w:r>
        <w:proofErr w:type="spellStart"/>
        <w:r w:rsidRPr="009B5597">
          <w:t>bahasa</w:t>
        </w:r>
        <w:proofErr w:type="spellEnd"/>
        <w:r w:rsidRPr="009B5597">
          <w:t xml:space="preserve"> </w:t>
        </w:r>
        <w:proofErr w:type="spellStart"/>
        <w:r w:rsidRPr="009B5597">
          <w:t>lainnya</w:t>
        </w:r>
        <w:proofErr w:type="spellEnd"/>
        <w:r w:rsidRPr="009B5597">
          <w:t xml:space="preserve">, </w:t>
        </w:r>
        <w:proofErr w:type="spellStart"/>
        <w:r w:rsidRPr="009B5597">
          <w:t>termasuk</w:t>
        </w:r>
        <w:proofErr w:type="spellEnd"/>
        <w:r w:rsidRPr="009B5597">
          <w:t xml:space="preserve"> </w:t>
        </w:r>
        <w:proofErr w:type="spellStart"/>
        <w:r w:rsidRPr="009B5597">
          <w:t>bahasa</w:t>
        </w:r>
        <w:proofErr w:type="spellEnd"/>
        <w:r w:rsidRPr="009B5597">
          <w:t xml:space="preserve"> Indonesia. </w:t>
        </w:r>
        <w:proofErr w:type="spellStart"/>
        <w:r w:rsidRPr="009B5597">
          <w:t>Namun</w:t>
        </w:r>
        <w:proofErr w:type="spellEnd"/>
        <w:r w:rsidRPr="009B5597">
          <w:t xml:space="preserve">, </w:t>
        </w:r>
        <w:proofErr w:type="spellStart"/>
        <w:r w:rsidRPr="009B5597">
          <w:t>panjangnya</w:t>
        </w:r>
        <w:proofErr w:type="spellEnd"/>
        <w:r w:rsidRPr="009B5597">
          <w:t xml:space="preserve"> tafsir </w:t>
        </w:r>
        <w:proofErr w:type="spellStart"/>
        <w:r w:rsidRPr="009B5597">
          <w:t>sering</w:t>
        </w:r>
        <w:proofErr w:type="spellEnd"/>
        <w:r w:rsidRPr="009B5597">
          <w:t xml:space="preserve"> kali </w:t>
        </w:r>
        <w:proofErr w:type="spellStart"/>
        <w:r w:rsidRPr="009B5597">
          <w:t>menjadi</w:t>
        </w:r>
        <w:proofErr w:type="spellEnd"/>
        <w:r w:rsidRPr="009B5597">
          <w:t xml:space="preserve"> </w:t>
        </w:r>
        <w:proofErr w:type="spellStart"/>
        <w:r w:rsidRPr="009B5597">
          <w:t>tantangan</w:t>
        </w:r>
        <w:proofErr w:type="spellEnd"/>
        <w:r w:rsidRPr="009B5597">
          <w:t xml:space="preserve">, </w:t>
        </w:r>
        <w:proofErr w:type="spellStart"/>
        <w:r w:rsidRPr="009B5597">
          <w:t>terutama</w:t>
        </w:r>
        <w:proofErr w:type="spellEnd"/>
        <w:r w:rsidRPr="009B5597">
          <w:t xml:space="preserve"> </w:t>
        </w:r>
        <w:proofErr w:type="spellStart"/>
        <w:r w:rsidRPr="009B5597">
          <w:t>bagi</w:t>
        </w:r>
        <w:proofErr w:type="spellEnd"/>
        <w:r w:rsidRPr="009B5597">
          <w:t xml:space="preserve"> </w:t>
        </w:r>
        <w:proofErr w:type="spellStart"/>
        <w:r w:rsidRPr="009B5597">
          <w:t>mereka</w:t>
        </w:r>
        <w:proofErr w:type="spellEnd"/>
        <w:r w:rsidRPr="009B5597">
          <w:t xml:space="preserve"> yang </w:t>
        </w:r>
        <w:proofErr w:type="spellStart"/>
        <w:r w:rsidRPr="009B5597">
          <w:t>membutuhkan</w:t>
        </w:r>
        <w:proofErr w:type="spellEnd"/>
        <w:r w:rsidRPr="009B5597">
          <w:t xml:space="preserve"> </w:t>
        </w:r>
        <w:proofErr w:type="spellStart"/>
        <w:r w:rsidRPr="009B5597">
          <w:t>pemahaman</w:t>
        </w:r>
        <w:proofErr w:type="spellEnd"/>
        <w:r w:rsidRPr="009B5597">
          <w:t xml:space="preserve"> </w:t>
        </w:r>
        <w:proofErr w:type="spellStart"/>
        <w:r w:rsidRPr="009B5597">
          <w:t>cepat</w:t>
        </w:r>
        <w:proofErr w:type="spellEnd"/>
        <w:r w:rsidRPr="009B5597">
          <w:t xml:space="preserve"> </w:t>
        </w:r>
        <w:proofErr w:type="spellStart"/>
        <w:r w:rsidRPr="009B5597">
          <w:t>namun</w:t>
        </w:r>
        <w:proofErr w:type="spellEnd"/>
        <w:r w:rsidRPr="009B5597">
          <w:t xml:space="preserve"> </w:t>
        </w:r>
        <w:proofErr w:type="spellStart"/>
        <w:r w:rsidRPr="009B5597">
          <w:t>tetap</w:t>
        </w:r>
        <w:proofErr w:type="spellEnd"/>
        <w:r w:rsidRPr="009B5597">
          <w:t xml:space="preserve"> </w:t>
        </w:r>
        <w:proofErr w:type="spellStart"/>
        <w:r w:rsidRPr="009B5597">
          <w:t>akurat</w:t>
        </w:r>
        <w:proofErr w:type="spellEnd"/>
        <w:r w:rsidRPr="009B5597">
          <w:t>.</w:t>
        </w:r>
      </w:ins>
    </w:p>
    <w:p w14:paraId="64F0495D" w14:textId="0C9652E3" w:rsidR="009B5597" w:rsidDel="009B5597" w:rsidRDefault="009B5597" w:rsidP="00EC5AB6">
      <w:pPr>
        <w:spacing w:line="276" w:lineRule="auto"/>
        <w:jc w:val="both"/>
        <w:rPr>
          <w:ins w:id="11" w:author="LENOVO" w:date="2024-09-06T09:53:00Z"/>
          <w:del w:id="12" w:author="4611422055" w:date="2024-09-06T09:56:00Z"/>
          <w:b/>
        </w:rPr>
      </w:pPr>
      <w:ins w:id="13" w:author="Reiki Aziz Yoga Utama" w:date="2024-09-06T09:55:00Z">
        <w:del w:id="14" w:author="4611422055" w:date="2024-09-06T09:55:00Z">
          <w:r w:rsidDel="009B5597">
            <w:rPr>
              <w:b/>
            </w:rPr>
            <w:delText>cd</w:delText>
          </w:r>
        </w:del>
      </w:ins>
    </w:p>
    <w:p w14:paraId="3BAFC120" w14:textId="77777777" w:rsidR="001D73E0" w:rsidRPr="001D73E0" w:rsidRDefault="001D73E0" w:rsidP="00EC5AB6">
      <w:pPr>
        <w:spacing w:line="276" w:lineRule="auto"/>
        <w:jc w:val="both"/>
        <w:rPr>
          <w:b/>
          <w:rPrChange w:id="15" w:author="LENOVO" w:date="2024-09-06T09:53:00Z">
            <w:rPr>
              <w:lang w:val="sv-SE"/>
            </w:rPr>
          </w:rPrChange>
        </w:rPr>
      </w:pPr>
    </w:p>
    <w:sectPr w:rsidR="001D73E0" w:rsidRPr="001D73E0">
      <w:footerReference w:type="default" r:id="rId12"/>
      <w:type w:val="continuous"/>
      <w:pgSz w:w="11907" w:h="16840"/>
      <w:pgMar w:top="2268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B232" w14:textId="77777777" w:rsidR="00A44D6B" w:rsidRDefault="00A44D6B">
      <w:pPr>
        <w:spacing w:after="0" w:line="240" w:lineRule="auto"/>
      </w:pPr>
      <w:r>
        <w:separator/>
      </w:r>
    </w:p>
  </w:endnote>
  <w:endnote w:type="continuationSeparator" w:id="0">
    <w:p w14:paraId="67E691D9" w14:textId="77777777" w:rsidR="00A44D6B" w:rsidRDefault="00A4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15EA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noProof/>
        <w:color w:val="FFFFFF"/>
      </w:rPr>
      <w:t>1</w:t>
    </w:r>
    <w:r>
      <w:rPr>
        <w:color w:val="FFFFFF"/>
      </w:rPr>
      <w:fldChar w:fldCharType="end"/>
    </w:r>
  </w:p>
  <w:p w14:paraId="5C4F6E79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6A1D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BFCAF6E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7CA5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495FA939" w14:textId="77777777" w:rsidR="00745E3A" w:rsidRDefault="00745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3A36" w14:textId="77777777" w:rsidR="00A44D6B" w:rsidRDefault="00A44D6B">
      <w:pPr>
        <w:spacing w:after="0" w:line="240" w:lineRule="auto"/>
      </w:pPr>
      <w:r>
        <w:separator/>
      </w:r>
    </w:p>
  </w:footnote>
  <w:footnote w:type="continuationSeparator" w:id="0">
    <w:p w14:paraId="2CF8F2BB" w14:textId="77777777" w:rsidR="00A44D6B" w:rsidRDefault="00A44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8CA"/>
    <w:multiLevelType w:val="multilevel"/>
    <w:tmpl w:val="C53AF24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272B5167"/>
    <w:multiLevelType w:val="multilevel"/>
    <w:tmpl w:val="6526D7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6F13"/>
    <w:multiLevelType w:val="multilevel"/>
    <w:tmpl w:val="013CD888"/>
    <w:lvl w:ilvl="0">
      <w:start w:val="1"/>
      <w:numFmt w:val="decimal"/>
      <w:lvlText w:val="2.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3423A"/>
    <w:multiLevelType w:val="multilevel"/>
    <w:tmpl w:val="D910C046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83D22"/>
    <w:multiLevelType w:val="multilevel"/>
    <w:tmpl w:val="BF860466"/>
    <w:lvl w:ilvl="0">
      <w:start w:val="1"/>
      <w:numFmt w:val="decimal"/>
      <w:pStyle w:val="Heading1"/>
      <w:lvlText w:val="%1."/>
      <w:lvlJc w:val="left"/>
      <w:pPr>
        <w:ind w:left="1069" w:hanging="360"/>
      </w:pPr>
      <w:rPr>
        <w:color w:val="FFFFFF" w:themeColor="background1"/>
        <w:sz w:val="4"/>
        <w:szCs w:val="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pStyle w:val="Heading3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pStyle w:val="Heading5"/>
      <w:lvlText w:val="%5."/>
      <w:lvlJc w:val="left"/>
      <w:pPr>
        <w:ind w:left="3949" w:hanging="360"/>
      </w:pPr>
    </w:lvl>
    <w:lvl w:ilvl="5">
      <w:start w:val="1"/>
      <w:numFmt w:val="lowerRoman"/>
      <w:pStyle w:val="Heading6"/>
      <w:lvlText w:val="%6."/>
      <w:lvlJc w:val="right"/>
      <w:pPr>
        <w:ind w:left="4669" w:hanging="180"/>
      </w:pPr>
    </w:lvl>
    <w:lvl w:ilvl="6">
      <w:start w:val="1"/>
      <w:numFmt w:val="decimal"/>
      <w:pStyle w:val="Heading7"/>
      <w:lvlText w:val="%7."/>
      <w:lvlJc w:val="left"/>
      <w:pPr>
        <w:ind w:left="5389" w:hanging="360"/>
      </w:pPr>
    </w:lvl>
    <w:lvl w:ilvl="7">
      <w:start w:val="1"/>
      <w:numFmt w:val="lowerLetter"/>
      <w:pStyle w:val="Heading8"/>
      <w:lvlText w:val="%8."/>
      <w:lvlJc w:val="left"/>
      <w:pPr>
        <w:ind w:left="6109" w:hanging="360"/>
      </w:pPr>
    </w:lvl>
    <w:lvl w:ilvl="8">
      <w:start w:val="1"/>
      <w:numFmt w:val="lowerRoman"/>
      <w:pStyle w:val="Heading9"/>
      <w:lvlText w:val="%9."/>
      <w:lvlJc w:val="right"/>
      <w:pPr>
        <w:ind w:left="6829" w:hanging="180"/>
      </w:pPr>
    </w:lvl>
  </w:abstractNum>
  <w:abstractNum w:abstractNumId="5" w15:restartNumberingAfterBreak="0">
    <w:nsid w:val="44147886"/>
    <w:multiLevelType w:val="multilevel"/>
    <w:tmpl w:val="197AB078"/>
    <w:lvl w:ilvl="0">
      <w:start w:val="1"/>
      <w:numFmt w:val="decimal"/>
      <w:lvlText w:val="1.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611FB"/>
    <w:multiLevelType w:val="multilevel"/>
    <w:tmpl w:val="F1669A9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353E06"/>
    <w:multiLevelType w:val="multilevel"/>
    <w:tmpl w:val="7882A500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A124F"/>
    <w:multiLevelType w:val="multilevel"/>
    <w:tmpl w:val="151A0240"/>
    <w:lvl w:ilvl="0">
      <w:start w:val="1"/>
      <w:numFmt w:val="upperRoman"/>
      <w:lvlText w:val="BAB %1"/>
      <w:lvlJc w:val="left"/>
      <w:pPr>
        <w:ind w:left="1844" w:firstLine="0"/>
      </w:pPr>
      <w:rPr>
        <w:b/>
        <w:color w:val="FFFFFF"/>
        <w:sz w:val="2"/>
        <w:szCs w:val="2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1.%3"/>
      <w:lvlJc w:val="left"/>
      <w:pPr>
        <w:ind w:left="360" w:hanging="360"/>
      </w:pPr>
    </w:lvl>
    <w:lvl w:ilvl="3">
      <w:start w:val="1"/>
      <w:numFmt w:val="decimal"/>
      <w:lvlText w:val="2.%4"/>
      <w:lvlJc w:val="left"/>
      <w:pPr>
        <w:ind w:left="360" w:hanging="36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4E71AA3"/>
    <w:multiLevelType w:val="multilevel"/>
    <w:tmpl w:val="22ACA62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75187C9C"/>
    <w:multiLevelType w:val="multilevel"/>
    <w:tmpl w:val="65CCE3E4"/>
    <w:lvl w:ilvl="0">
      <w:start w:val="1"/>
      <w:numFmt w:val="decimal"/>
      <w:lvlText w:val="3.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72343"/>
    <w:multiLevelType w:val="multilevel"/>
    <w:tmpl w:val="01461674"/>
    <w:lvl w:ilvl="0">
      <w:start w:val="3"/>
      <w:numFmt w:val="upperRoman"/>
      <w:pStyle w:val="Heading2"/>
      <w:lvlText w:val="BAB %1"/>
      <w:lvlJc w:val="left"/>
      <w:pPr>
        <w:ind w:left="1844" w:firstLine="0"/>
      </w:pPr>
      <w:rPr>
        <w:b/>
        <w:color w:val="FFFFFF"/>
        <w:sz w:val="2"/>
        <w:szCs w:val="2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1.%3"/>
      <w:lvlJc w:val="left"/>
      <w:pPr>
        <w:ind w:left="360" w:hanging="360"/>
      </w:pPr>
    </w:lvl>
    <w:lvl w:ilvl="3">
      <w:start w:val="1"/>
      <w:numFmt w:val="decimal"/>
      <w:lvlText w:val="2.%4"/>
      <w:lvlJc w:val="left"/>
      <w:pPr>
        <w:ind w:left="360" w:hanging="36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982036482">
    <w:abstractNumId w:val="4"/>
  </w:num>
  <w:num w:numId="2" w16cid:durableId="2109890944">
    <w:abstractNumId w:val="9"/>
  </w:num>
  <w:num w:numId="3" w16cid:durableId="184641974">
    <w:abstractNumId w:val="2"/>
  </w:num>
  <w:num w:numId="4" w16cid:durableId="1790195326">
    <w:abstractNumId w:val="6"/>
  </w:num>
  <w:num w:numId="5" w16cid:durableId="1398211556">
    <w:abstractNumId w:val="0"/>
  </w:num>
  <w:num w:numId="6" w16cid:durableId="1483738044">
    <w:abstractNumId w:val="1"/>
  </w:num>
  <w:num w:numId="7" w16cid:durableId="1537617337">
    <w:abstractNumId w:val="10"/>
  </w:num>
  <w:num w:numId="8" w16cid:durableId="1845708161">
    <w:abstractNumId w:val="3"/>
  </w:num>
  <w:num w:numId="9" w16cid:durableId="1951667623">
    <w:abstractNumId w:val="11"/>
  </w:num>
  <w:num w:numId="10" w16cid:durableId="1804229436">
    <w:abstractNumId w:val="8"/>
  </w:num>
  <w:num w:numId="11" w16cid:durableId="332688253">
    <w:abstractNumId w:val="7"/>
  </w:num>
  <w:num w:numId="12" w16cid:durableId="20600067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4611422055">
    <w15:presenceInfo w15:providerId="None" w15:userId="4611422055"/>
  </w15:person>
  <w15:person w15:author="LENOVO">
    <w15:presenceInfo w15:providerId="None" w15:userId="LENOVO"/>
  </w15:person>
  <w15:person w15:author="Reiki Aziz Yoga Utama">
    <w15:presenceInfo w15:providerId="None" w15:userId="Reiki Aziz Yoga Ut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20"/>
    <w:rsid w:val="00064351"/>
    <w:rsid w:val="00074CDA"/>
    <w:rsid w:val="00094D5E"/>
    <w:rsid w:val="000A74C8"/>
    <w:rsid w:val="00123E6B"/>
    <w:rsid w:val="001C07AD"/>
    <w:rsid w:val="001C0E1D"/>
    <w:rsid w:val="001D73E0"/>
    <w:rsid w:val="0022088C"/>
    <w:rsid w:val="00277228"/>
    <w:rsid w:val="00290DBB"/>
    <w:rsid w:val="00291517"/>
    <w:rsid w:val="004E6FC1"/>
    <w:rsid w:val="00500AD4"/>
    <w:rsid w:val="005A0E31"/>
    <w:rsid w:val="006A7583"/>
    <w:rsid w:val="00745E3A"/>
    <w:rsid w:val="009304C1"/>
    <w:rsid w:val="00974E20"/>
    <w:rsid w:val="00981AA2"/>
    <w:rsid w:val="009B5597"/>
    <w:rsid w:val="00A44D6B"/>
    <w:rsid w:val="00AD6E84"/>
    <w:rsid w:val="00B03F21"/>
    <w:rsid w:val="00B52A1F"/>
    <w:rsid w:val="00C27121"/>
    <w:rsid w:val="00D56595"/>
    <w:rsid w:val="00DE2064"/>
    <w:rsid w:val="00EC5AB6"/>
    <w:rsid w:val="00F36878"/>
    <w:rsid w:val="00F51D78"/>
    <w:rsid w:val="00F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52F1C"/>
  <w15:docId w15:val="{6A1BD10A-E0DA-4CB7-8F12-D6B5FC37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1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A5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C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aliases w:val="Sub Bab I"/>
    <w:basedOn w:val="Heading2"/>
    <w:next w:val="Heading2"/>
    <w:link w:val="Heading4Char"/>
    <w:uiPriority w:val="9"/>
    <w:unhideWhenUsed/>
    <w:qFormat/>
    <w:rsid w:val="000C4CF6"/>
    <w:pPr>
      <w:numPr>
        <w:numId w:val="8"/>
      </w:numPr>
      <w:spacing w:line="480" w:lineRule="auto"/>
      <w:outlineLvl w:val="3"/>
    </w:pPr>
    <w:rPr>
      <w:rFonts w:ascii="Times New Roman Bold" w:hAnsi="Times New Roman Bold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1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3A5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6C1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aliases w:val="Sub Bab I Char"/>
    <w:basedOn w:val="DefaultParagraphFont"/>
    <w:link w:val="Heading4"/>
    <w:uiPriority w:val="9"/>
    <w:rsid w:val="000C4CF6"/>
    <w:rPr>
      <w:rFonts w:ascii="Times New Roman Bold" w:eastAsiaTheme="majorEastAsia" w:hAnsi="Times New Roman Bold" w:cstheme="majorBidi"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16C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D57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07AD"/>
    <w:pPr>
      <w:tabs>
        <w:tab w:val="left" w:pos="993"/>
        <w:tab w:val="right" w:leader="dot" w:pos="82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7AD"/>
    <w:pPr>
      <w:tabs>
        <w:tab w:val="left" w:pos="993"/>
        <w:tab w:val="right" w:leader="dot" w:pos="79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D57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074"/>
    <w:pPr>
      <w:ind w:left="720"/>
      <w:contextualSpacing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114F9F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C8334F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CA599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554D1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0554D1"/>
  </w:style>
  <w:style w:type="paragraph" w:styleId="Header">
    <w:name w:val="header"/>
    <w:basedOn w:val="Normal"/>
    <w:link w:val="HeaderChar"/>
    <w:uiPriority w:val="99"/>
    <w:unhideWhenUsed/>
    <w:rsid w:val="0005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D1"/>
  </w:style>
  <w:style w:type="character" w:styleId="CommentReference">
    <w:name w:val="annotation reference"/>
    <w:basedOn w:val="DefaultParagraphFont"/>
    <w:uiPriority w:val="99"/>
    <w:semiHidden/>
    <w:unhideWhenUsed/>
    <w:rsid w:val="001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E84"/>
    <w:rPr>
      <w:b/>
      <w:bCs/>
      <w:sz w:val="20"/>
      <w:szCs w:val="20"/>
    </w:rPr>
  </w:style>
  <w:style w:type="paragraph" w:customStyle="1" w:styleId="epfieldpara">
    <w:name w:val="ep_field_para"/>
    <w:basedOn w:val="Normal"/>
    <w:rsid w:val="00C541F9"/>
    <w:pPr>
      <w:spacing w:before="100" w:beforeAutospacing="1" w:after="100" w:afterAutospacing="1" w:line="240" w:lineRule="auto"/>
    </w:pPr>
    <w:rPr>
      <w:lang w:val="en-ID" w:eastAsia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277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F13/rEDzPE6Q1IEIArufC+mAaA==">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</go:docsCustomData>
</go:gDocsCustomXmlDataStorage>
</file>

<file path=customXml/itemProps1.xml><?xml version="1.0" encoding="utf-8"?>
<ds:datastoreItem xmlns:ds="http://schemas.openxmlformats.org/officeDocument/2006/customXml" ds:itemID="{57FC9A25-2890-4232-8B18-E529A26925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Fahmi</dc:creator>
  <cp:lastModifiedBy>4611422055</cp:lastModifiedBy>
  <cp:revision>22</cp:revision>
  <dcterms:created xsi:type="dcterms:W3CDTF">2022-02-21T05:53:00Z</dcterms:created>
  <dcterms:modified xsi:type="dcterms:W3CDTF">2024-09-06T02:57:00Z</dcterms:modified>
</cp:coreProperties>
</file>